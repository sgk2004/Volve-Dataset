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6EB6" w14:textId="77777777" w:rsidR="00BD456C" w:rsidRPr="006653CF" w:rsidRDefault="003F3552" w:rsidP="00637B2C">
      <w:pPr>
        <w:pStyle w:val="ListParagraph"/>
        <w:numPr>
          <w:ilvl w:val="0"/>
          <w:numId w:val="7"/>
        </w:numPr>
        <w:jc w:val="both"/>
      </w:pPr>
      <w:r w:rsidRPr="006653CF">
        <w:rPr>
          <w:b/>
          <w:bCs/>
        </w:rPr>
        <w:t xml:space="preserve">Project Title: </w:t>
      </w:r>
    </w:p>
    <w:p w14:paraId="4F8DE51E" w14:textId="5277DA60" w:rsidR="001E47D7" w:rsidRPr="006653CF" w:rsidRDefault="003F3552" w:rsidP="00BD456C">
      <w:pPr>
        <w:jc w:val="both"/>
      </w:pPr>
      <w:r w:rsidRPr="006653CF">
        <w:t xml:space="preserve">Machine Learning </w:t>
      </w:r>
      <w:r w:rsidR="00956B2C" w:rsidRPr="006653CF">
        <w:t xml:space="preserve">of the </w:t>
      </w:r>
      <w:r w:rsidR="000534B6" w:rsidRPr="006653CF">
        <w:t xml:space="preserve">Equinor – Volve </w:t>
      </w:r>
      <w:r w:rsidR="00956B2C" w:rsidRPr="006653CF">
        <w:t xml:space="preserve">Production Data set </w:t>
      </w:r>
    </w:p>
    <w:p w14:paraId="3A11B8DF" w14:textId="54AAA971" w:rsidR="000534B6" w:rsidRPr="006653CF" w:rsidRDefault="000534B6" w:rsidP="00637B2C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6653CF">
        <w:rPr>
          <w:b/>
          <w:bCs/>
        </w:rPr>
        <w:t>Source of the Dataset</w:t>
      </w:r>
      <w:ins w:id="0" w:author="Sruthi Karicheri" w:date="2020-03-07T08:30:00Z">
        <w:r w:rsidR="00283605" w:rsidRPr="006653CF">
          <w:t xml:space="preserve"> (Equinor Volve </w:t>
        </w:r>
      </w:ins>
      <w:ins w:id="1" w:author="Sruthi Karicheri" w:date="2020-03-07T08:31:00Z">
        <w:r w:rsidR="00283605" w:rsidRPr="006653CF">
          <w:t>D</w:t>
        </w:r>
      </w:ins>
      <w:ins w:id="2" w:author="Sruthi Karicheri" w:date="2020-03-07T08:30:00Z">
        <w:r w:rsidR="00283605" w:rsidRPr="006653CF">
          <w:t>ataset</w:t>
        </w:r>
      </w:ins>
      <w:ins w:id="3" w:author="Sruthi Karicheri" w:date="2020-03-07T08:31:00Z">
        <w:r w:rsidR="00283605" w:rsidRPr="006653CF">
          <w:t>)</w:t>
        </w:r>
      </w:ins>
      <w:r w:rsidRPr="006653CF">
        <w:rPr>
          <w:b/>
          <w:bCs/>
        </w:rPr>
        <w:t>:</w:t>
      </w:r>
    </w:p>
    <w:p w14:paraId="49F54780" w14:textId="529AEFE1" w:rsidR="00BD456C" w:rsidRPr="006653CF" w:rsidRDefault="00283605" w:rsidP="00BD456C">
      <w:pPr>
        <w:jc w:val="both"/>
      </w:pPr>
      <w:ins w:id="4" w:author="Sruthi Karicheri" w:date="2020-03-07T08:31:00Z">
        <w:r w:rsidRPr="006653CF">
          <w:t>T</w:t>
        </w:r>
      </w:ins>
      <w:r w:rsidR="00D86154" w:rsidRPr="006653CF">
        <w:t xml:space="preserve">he </w:t>
      </w:r>
      <w:r w:rsidR="000534B6" w:rsidRPr="006653CF">
        <w:t>Volve oil field</w:t>
      </w:r>
      <w:r w:rsidR="00D86154" w:rsidRPr="006653CF">
        <w:t xml:space="preserve"> </w:t>
      </w:r>
      <w:proofErr w:type="gramStart"/>
      <w:r w:rsidR="000534B6" w:rsidRPr="006653CF">
        <w:t>is located in</w:t>
      </w:r>
      <w:proofErr w:type="gramEnd"/>
      <w:r w:rsidR="000534B6" w:rsidRPr="006653CF">
        <w:t xml:space="preserve"> Block 15/9 in the southern part of the Norwegian North Sea, at a water depth of around 80m. It is situated approximately 200km west of Stavanger and 8km from </w:t>
      </w:r>
      <w:ins w:id="5" w:author="Sruthi Karicheri" w:date="2020-03-07T08:31:00Z">
        <w:r w:rsidRPr="006653CF">
          <w:t xml:space="preserve">the </w:t>
        </w:r>
      </w:ins>
      <w:r w:rsidR="000534B6" w:rsidRPr="006653CF">
        <w:t xml:space="preserve">Sleipner Ost </w:t>
      </w:r>
      <w:ins w:id="6" w:author="Sruthi Karicheri" w:date="2020-03-07T08:31:00Z">
        <w:r w:rsidRPr="006653CF">
          <w:t>Field</w:t>
        </w:r>
      </w:ins>
      <w:r w:rsidR="00BD456C" w:rsidRPr="006653CF">
        <w:t xml:space="preserve">. </w:t>
      </w:r>
      <w:r w:rsidR="000534B6" w:rsidRPr="006653CF">
        <w:t xml:space="preserve">The dataset contains information </w:t>
      </w:r>
      <w:ins w:id="7" w:author="Sruthi Karicheri" w:date="2020-03-07T08:31:00Z">
        <w:r w:rsidRPr="006653CF">
          <w:t xml:space="preserve">from </w:t>
        </w:r>
      </w:ins>
      <w:r w:rsidR="000534B6" w:rsidRPr="006653CF">
        <w:t xml:space="preserve">7 </w:t>
      </w:r>
      <w:ins w:id="8" w:author="Sruthi Karicheri" w:date="2020-03-07T08:31:00Z">
        <w:r w:rsidRPr="006653CF">
          <w:t xml:space="preserve">production </w:t>
        </w:r>
      </w:ins>
      <w:r w:rsidR="000534B6" w:rsidRPr="006653CF">
        <w:t xml:space="preserve">wells </w:t>
      </w:r>
      <w:r w:rsidR="00D86154" w:rsidRPr="006653CF">
        <w:t xml:space="preserve">in </w:t>
      </w:r>
      <w:r w:rsidR="000534B6" w:rsidRPr="006653CF">
        <w:t xml:space="preserve">the Volve </w:t>
      </w:r>
      <w:ins w:id="9" w:author="Sruthi Karicheri" w:date="2020-03-07T08:33:00Z">
        <w:r w:rsidRPr="006653CF">
          <w:t>F</w:t>
        </w:r>
      </w:ins>
      <w:r w:rsidR="000534B6" w:rsidRPr="006653CF">
        <w:t xml:space="preserve">ield </w:t>
      </w:r>
      <w:ins w:id="10" w:author="Sruthi Karicheri" w:date="2020-03-07T08:33:00Z">
        <w:r w:rsidRPr="006653CF">
          <w:t xml:space="preserve">for a period </w:t>
        </w:r>
      </w:ins>
      <w:r w:rsidR="000534B6" w:rsidRPr="006653CF">
        <w:t>from 2008</w:t>
      </w:r>
      <w:del w:id="11" w:author="Sruthi Karicheri" w:date="2020-03-07T08:33:00Z">
        <w:r w:rsidR="000534B6" w:rsidRPr="006653CF" w:rsidDel="00283605">
          <w:delText>-</w:delText>
        </w:r>
      </w:del>
      <w:ins w:id="12" w:author="Sruthi Karicheri" w:date="2020-03-07T08:33:00Z">
        <w:r w:rsidRPr="006653CF">
          <w:t xml:space="preserve"> to </w:t>
        </w:r>
      </w:ins>
      <w:r w:rsidR="000534B6" w:rsidRPr="006653CF">
        <w:t>2014.</w:t>
      </w:r>
      <w:r w:rsidR="00BD456C" w:rsidRPr="006653CF">
        <w:t xml:space="preserve"> The dataset could be found in the following </w:t>
      </w:r>
      <w:r w:rsidR="003269B6" w:rsidRPr="006653CF">
        <w:fldChar w:fldCharType="begin"/>
      </w:r>
      <w:ins w:id="13" w:author="Sruthi Karicheri" w:date="2020-03-07T08:33:00Z">
        <w:r w:rsidRPr="006653CF">
          <w:instrText>HYPERLINK "https://www.equinor.com/en/how-and-why/digitalisation-in-our-dna/volve-field-data-village-download.html"</w:instrText>
        </w:r>
      </w:ins>
      <w:del w:id="14" w:author="Sruthi Karicheri" w:date="2020-03-07T08:33:00Z">
        <w:r w:rsidR="003269B6" w:rsidRPr="006653CF" w:rsidDel="00283605">
          <w:delInstrText xml:space="preserve"> HYPERLINK "https://www.equinor.com/en/how-and-why/digitalisation-in-our-dna/volve-field-data-village-download.html" </w:delInstrText>
        </w:r>
      </w:del>
      <w:r w:rsidR="003269B6" w:rsidRPr="006653CF">
        <w:fldChar w:fldCharType="separate"/>
      </w:r>
      <w:r w:rsidR="000534B6" w:rsidRPr="006653CF">
        <w:rPr>
          <w:rStyle w:val="Hyperlink"/>
          <w:color w:val="auto"/>
          <w:u w:val="none"/>
        </w:rPr>
        <w:t>Link</w:t>
      </w:r>
      <w:r w:rsidR="003269B6" w:rsidRPr="006653CF">
        <w:rPr>
          <w:rStyle w:val="Hyperlink"/>
          <w:color w:val="auto"/>
          <w:u w:val="none"/>
        </w:rPr>
        <w:fldChar w:fldCharType="end"/>
      </w:r>
    </w:p>
    <w:p w14:paraId="08769110" w14:textId="03CCF4CE" w:rsidR="003F3552" w:rsidRPr="006653CF" w:rsidRDefault="0088076B" w:rsidP="00BD456C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6653CF">
        <w:rPr>
          <w:b/>
          <w:bCs/>
        </w:rPr>
        <w:t xml:space="preserve">Scope of the </w:t>
      </w:r>
      <w:r w:rsidR="00083F08" w:rsidRPr="006653CF">
        <w:rPr>
          <w:b/>
          <w:bCs/>
        </w:rPr>
        <w:t>Project:</w:t>
      </w:r>
    </w:p>
    <w:p w14:paraId="5FDB388E" w14:textId="77777777" w:rsidR="00BD456C" w:rsidRPr="006653CF" w:rsidRDefault="00BD456C" w:rsidP="00BD456C">
      <w:pPr>
        <w:pStyle w:val="ListParagraph"/>
        <w:jc w:val="both"/>
        <w:rPr>
          <w:b/>
          <w:bCs/>
        </w:rPr>
      </w:pPr>
    </w:p>
    <w:p w14:paraId="38BA5323" w14:textId="77777777" w:rsidR="00560050" w:rsidRPr="006653CF" w:rsidRDefault="00560050" w:rsidP="00560050">
      <w:pPr>
        <w:pStyle w:val="ListParagraph"/>
        <w:numPr>
          <w:ilvl w:val="0"/>
          <w:numId w:val="2"/>
        </w:numPr>
        <w:jc w:val="both"/>
        <w:rPr>
          <w:moveTo w:id="15" w:author="Bhattacharjee, Suparna" w:date="2020-03-07T13:54:00Z"/>
        </w:rPr>
      </w:pPr>
      <w:moveToRangeStart w:id="16" w:author="Bhattacharjee, Suparna" w:date="2020-03-07T13:54:00Z" w:name="move34481695"/>
      <w:moveTo w:id="17" w:author="Bhattacharjee, Suparna" w:date="2020-03-07T13:54:00Z">
        <w:r w:rsidRPr="006653CF">
          <w:t>To understand the interdependencies of the different variables in the dataset (</w:t>
        </w:r>
        <w:proofErr w:type="spellStart"/>
        <w:r w:rsidRPr="006653CF">
          <w:t>Eg</w:t>
        </w:r>
        <w:proofErr w:type="spellEnd"/>
        <w:r w:rsidRPr="006653CF">
          <w:t>; choke size, downhole pressure etc.) with the output (</w:t>
        </w:r>
        <w:proofErr w:type="spellStart"/>
        <w:r w:rsidRPr="006653CF">
          <w:t>Eg</w:t>
        </w:r>
        <w:proofErr w:type="spellEnd"/>
        <w:r w:rsidRPr="006653CF">
          <w:t xml:space="preserve">; oil rate, gas rate and water rate </w:t>
        </w:r>
        <w:proofErr w:type="gramStart"/>
        <w:r w:rsidRPr="006653CF">
          <w:t>and also</w:t>
        </w:r>
        <w:proofErr w:type="gramEnd"/>
        <w:r w:rsidRPr="006653CF">
          <w:t xml:space="preserve"> their ratios like gas/oil and water/oil rate).</w:t>
        </w:r>
      </w:moveTo>
    </w:p>
    <w:moveToRangeEnd w:id="16"/>
    <w:p w14:paraId="5B4DBB5F" w14:textId="6C3F730B" w:rsidR="003F3552" w:rsidRPr="006653CF" w:rsidRDefault="003F3552" w:rsidP="00637B2C">
      <w:pPr>
        <w:pStyle w:val="ListParagraph"/>
        <w:numPr>
          <w:ilvl w:val="0"/>
          <w:numId w:val="2"/>
        </w:numPr>
        <w:jc w:val="both"/>
      </w:pPr>
      <w:r w:rsidRPr="006653CF">
        <w:t xml:space="preserve">To build a prediction model to determine downhole pressure of a </w:t>
      </w:r>
      <w:ins w:id="18" w:author="Sruthi Karicheri" w:date="2020-03-07T08:34:00Z">
        <w:r w:rsidR="00283605" w:rsidRPr="006653CF">
          <w:t xml:space="preserve">test </w:t>
        </w:r>
      </w:ins>
      <w:r w:rsidRPr="006653CF">
        <w:t>well</w:t>
      </w:r>
      <w:r w:rsidR="00956B2C" w:rsidRPr="006653CF">
        <w:t>.</w:t>
      </w:r>
    </w:p>
    <w:p w14:paraId="4E031E64" w14:textId="27B7295B" w:rsidR="003F3552" w:rsidRPr="006653CF" w:rsidDel="00560050" w:rsidRDefault="003F3552" w:rsidP="00637B2C">
      <w:pPr>
        <w:pStyle w:val="ListParagraph"/>
        <w:numPr>
          <w:ilvl w:val="0"/>
          <w:numId w:val="2"/>
        </w:numPr>
        <w:jc w:val="both"/>
        <w:rPr>
          <w:moveFrom w:id="19" w:author="Bhattacharjee, Suparna" w:date="2020-03-07T13:54:00Z"/>
        </w:rPr>
      </w:pPr>
      <w:moveFromRangeStart w:id="20" w:author="Bhattacharjee, Suparna" w:date="2020-03-07T13:54:00Z" w:name="move34481695"/>
      <w:moveFrom w:id="21" w:author="Bhattacharjee, Suparna" w:date="2020-03-07T13:54:00Z">
        <w:r w:rsidRPr="006653CF" w:rsidDel="00560050">
          <w:t>To understand the interdependencies of the different variables in the dataset (Eg; choke size, downhole pressure etc</w:t>
        </w:r>
        <w:ins w:id="22" w:author="Sruthi Karicheri" w:date="2020-03-07T08:35:00Z">
          <w:r w:rsidR="00283605" w:rsidRPr="006653CF" w:rsidDel="00560050">
            <w:t>.</w:t>
          </w:r>
        </w:ins>
        <w:r w:rsidRPr="006653CF" w:rsidDel="00560050">
          <w:t>) with the output (Eg; oil rate, gas rate and water rate and also their ratios like gas/oil and water/oil rate)</w:t>
        </w:r>
        <w:r w:rsidR="00AB3F38" w:rsidRPr="006653CF" w:rsidDel="00560050">
          <w:t>.</w:t>
        </w:r>
      </w:moveFrom>
    </w:p>
    <w:moveFromRangeEnd w:id="20"/>
    <w:p w14:paraId="3A6CB02C" w14:textId="091506D2" w:rsidR="003F3552" w:rsidRPr="006653CF" w:rsidRDefault="008817C8" w:rsidP="00637B2C">
      <w:pPr>
        <w:pStyle w:val="ListParagraph"/>
        <w:numPr>
          <w:ilvl w:val="0"/>
          <w:numId w:val="2"/>
        </w:numPr>
        <w:jc w:val="both"/>
      </w:pPr>
      <w:r w:rsidRPr="006653CF">
        <w:t xml:space="preserve">To predict the </w:t>
      </w:r>
      <w:r w:rsidR="000534B6" w:rsidRPr="006653CF">
        <w:t xml:space="preserve">choke size for a given </w:t>
      </w:r>
      <w:r w:rsidRPr="006653CF">
        <w:t>gas and oil rate.</w:t>
      </w:r>
    </w:p>
    <w:p w14:paraId="220372FD" w14:textId="77777777" w:rsidR="00BD456C" w:rsidRPr="006653CF" w:rsidRDefault="00BD456C" w:rsidP="00BD456C">
      <w:pPr>
        <w:pStyle w:val="ListParagraph"/>
        <w:ind w:left="1080"/>
        <w:jc w:val="both"/>
      </w:pPr>
    </w:p>
    <w:p w14:paraId="4766D2E5" w14:textId="78157766" w:rsidR="003F3552" w:rsidRPr="006653CF" w:rsidRDefault="00A87B09" w:rsidP="00637B2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6653CF">
        <w:rPr>
          <w:b/>
          <w:bCs/>
        </w:rPr>
        <w:t xml:space="preserve">Analysis </w:t>
      </w:r>
      <w:r w:rsidR="003F3552" w:rsidRPr="006653CF">
        <w:rPr>
          <w:b/>
          <w:bCs/>
        </w:rPr>
        <w:t xml:space="preserve">of </w:t>
      </w:r>
      <w:r w:rsidR="0088076B" w:rsidRPr="006653CF">
        <w:rPr>
          <w:b/>
          <w:bCs/>
        </w:rPr>
        <w:t xml:space="preserve">the </w:t>
      </w:r>
      <w:r w:rsidR="003F3552" w:rsidRPr="006653CF">
        <w:rPr>
          <w:b/>
          <w:bCs/>
        </w:rPr>
        <w:t>Project:</w:t>
      </w:r>
    </w:p>
    <w:p w14:paraId="6A927FC2" w14:textId="77777777" w:rsidR="00BD456C" w:rsidRPr="006653CF" w:rsidRDefault="00BD456C" w:rsidP="00BD456C">
      <w:pPr>
        <w:pStyle w:val="ListParagraph"/>
        <w:jc w:val="both"/>
        <w:rPr>
          <w:b/>
          <w:bCs/>
        </w:rPr>
      </w:pPr>
    </w:p>
    <w:p w14:paraId="37591F02" w14:textId="1624BBB2" w:rsidR="003F3552" w:rsidRPr="006653CF" w:rsidRDefault="00956B2C" w:rsidP="00637B2C">
      <w:pPr>
        <w:pStyle w:val="ListParagraph"/>
        <w:numPr>
          <w:ilvl w:val="0"/>
          <w:numId w:val="3"/>
        </w:numPr>
        <w:jc w:val="both"/>
      </w:pPr>
      <w:r w:rsidRPr="006653CF">
        <w:t xml:space="preserve">Downhole pressure is an </w:t>
      </w:r>
      <w:r w:rsidR="000534B6" w:rsidRPr="006653CF">
        <w:t>important criterion</w:t>
      </w:r>
      <w:r w:rsidRPr="006653CF">
        <w:t xml:space="preserve"> of a well. Downhole gauge is an instrument that measures the downhole pressure of the well. However, the downhole gauge</w:t>
      </w:r>
      <w:ins w:id="23" w:author="Sruthi Karicheri" w:date="2020-03-07T08:39:00Z">
        <w:r w:rsidR="00D84421" w:rsidRPr="006653CF">
          <w:t>s</w:t>
        </w:r>
      </w:ins>
      <w:r w:rsidRPr="006653CF">
        <w:t xml:space="preserve"> </w:t>
      </w:r>
      <w:ins w:id="24" w:author="Sruthi Karicheri" w:date="2020-03-07T08:39:00Z">
        <w:r w:rsidR="00D84421" w:rsidRPr="006653CF">
          <w:t>in each well constitute</w:t>
        </w:r>
      </w:ins>
      <w:ins w:id="25" w:author="Sruthi Karicheri" w:date="2020-03-07T08:38:00Z">
        <w:r w:rsidR="00D84421" w:rsidRPr="006653CF">
          <w:t xml:space="preserve"> significant cost </w:t>
        </w:r>
      </w:ins>
      <w:ins w:id="26" w:author="Sruthi Karicheri" w:date="2020-03-07T08:39:00Z">
        <w:r w:rsidR="00D84421" w:rsidRPr="006653CF">
          <w:t xml:space="preserve">during full-field development or with passing time, </w:t>
        </w:r>
      </w:ins>
      <w:r w:rsidRPr="006653CF">
        <w:t>sometimes could be w</w:t>
      </w:r>
      <w:r w:rsidR="00D86154" w:rsidRPr="006653CF">
        <w:t>orn</w:t>
      </w:r>
      <w:ins w:id="27" w:author="Sruthi Karicheri" w:date="2020-03-07T08:37:00Z">
        <w:r w:rsidR="00283605" w:rsidRPr="006653CF">
          <w:t>-</w:t>
        </w:r>
      </w:ins>
      <w:del w:id="28" w:author="Sruthi Karicheri" w:date="2020-03-07T08:37:00Z">
        <w:r w:rsidRPr="006653CF" w:rsidDel="00283605">
          <w:delText xml:space="preserve"> </w:delText>
        </w:r>
      </w:del>
      <w:r w:rsidRPr="006653CF">
        <w:t xml:space="preserve">out </w:t>
      </w:r>
      <w:r w:rsidR="00AB3F38" w:rsidRPr="006653CF">
        <w:t xml:space="preserve">/ malfunction </w:t>
      </w:r>
      <w:r w:rsidRPr="006653CF">
        <w:t>due to corrosion and gunk buildup</w:t>
      </w:r>
      <w:r w:rsidR="00AB3F38" w:rsidRPr="006653CF">
        <w:t xml:space="preserve"> or mechanical reasons</w:t>
      </w:r>
      <w:r w:rsidRPr="006653CF">
        <w:t xml:space="preserve">. </w:t>
      </w:r>
      <w:r w:rsidR="00DF40C0" w:rsidRPr="006653CF">
        <w:t xml:space="preserve">When the pressure gauge malfunctions, </w:t>
      </w:r>
      <w:ins w:id="29" w:author="Sruthi Karicheri" w:date="2020-03-07T09:02:00Z">
        <w:r w:rsidR="00DB517A" w:rsidRPr="006653CF">
          <w:t xml:space="preserve">operators </w:t>
        </w:r>
      </w:ins>
      <w:r w:rsidR="00DF40C0" w:rsidRPr="006653CF">
        <w:t xml:space="preserve">usually do not replace it due to the expense of the process and the lag </w:t>
      </w:r>
      <w:r w:rsidR="000534B6" w:rsidRPr="006653CF">
        <w:t xml:space="preserve">in the </w:t>
      </w:r>
      <w:ins w:id="30" w:author="Sruthi Karicheri" w:date="2020-03-07T09:03:00Z">
        <w:r w:rsidR="00DB517A" w:rsidRPr="006653CF">
          <w:t xml:space="preserve">hydrocarbon </w:t>
        </w:r>
      </w:ins>
      <w:r w:rsidR="000534B6" w:rsidRPr="006653CF">
        <w:t xml:space="preserve">production </w:t>
      </w:r>
      <w:r w:rsidR="00DF40C0" w:rsidRPr="006653CF">
        <w:t xml:space="preserve">that would </w:t>
      </w:r>
      <w:ins w:id="31" w:author="Sruthi Karicheri" w:date="2020-03-07T09:03:00Z">
        <w:r w:rsidR="00DB517A" w:rsidRPr="006653CF">
          <w:t>mount significant costs</w:t>
        </w:r>
      </w:ins>
      <w:r w:rsidR="00DF40C0" w:rsidRPr="006653CF">
        <w:t xml:space="preserve">. However, since it is not </w:t>
      </w:r>
      <w:r w:rsidR="00083F08" w:rsidRPr="006653CF">
        <w:t>replaced,</w:t>
      </w:r>
      <w:r w:rsidR="00DF40C0" w:rsidRPr="006653CF">
        <w:t xml:space="preserve"> </w:t>
      </w:r>
      <w:ins w:id="32" w:author="Sruthi Karicheri" w:date="2020-03-07T09:04:00Z">
        <w:r w:rsidR="00DB517A" w:rsidRPr="006653CF">
          <w:t xml:space="preserve">a well </w:t>
        </w:r>
      </w:ins>
      <w:r w:rsidR="00DF40C0" w:rsidRPr="006653CF">
        <w:t>lose</w:t>
      </w:r>
      <w:ins w:id="33" w:author="Sruthi Karicheri" w:date="2020-03-07T09:04:00Z">
        <w:r w:rsidR="00DB517A" w:rsidRPr="006653CF">
          <w:t>s</w:t>
        </w:r>
      </w:ins>
      <w:r w:rsidR="00DF40C0" w:rsidRPr="006653CF">
        <w:t xml:space="preserve"> the record of the downhole pressure ever since</w:t>
      </w:r>
      <w:r w:rsidR="000534B6" w:rsidRPr="006653CF">
        <w:t xml:space="preserve"> it starts malfunctioning</w:t>
      </w:r>
      <w:r w:rsidR="00DF40C0" w:rsidRPr="006653CF">
        <w:t xml:space="preserve">. </w:t>
      </w:r>
      <w:r w:rsidRPr="006653CF">
        <w:t>To eliminate this, we would like to develop a model that would be able to predict the downhole pressure of the well</w:t>
      </w:r>
      <w:r w:rsidR="00DF40C0" w:rsidRPr="006653CF">
        <w:t>.</w:t>
      </w:r>
      <w:r w:rsidRPr="006653CF">
        <w:t xml:space="preserve"> </w:t>
      </w:r>
      <w:r w:rsidR="000534B6" w:rsidRPr="006653CF">
        <w:t>W</w:t>
      </w:r>
      <w:r w:rsidRPr="006653CF">
        <w:t xml:space="preserve">e would </w:t>
      </w:r>
      <w:r w:rsidR="000534B6" w:rsidRPr="006653CF">
        <w:t xml:space="preserve">like </w:t>
      </w:r>
      <w:r w:rsidRPr="006653CF">
        <w:t xml:space="preserve">to understand the dependencies of the different variables and what influences </w:t>
      </w:r>
      <w:r w:rsidR="000534B6" w:rsidRPr="006653CF">
        <w:t>the downhole pressure</w:t>
      </w:r>
      <w:r w:rsidRPr="006653CF">
        <w:t xml:space="preserve"> most</w:t>
      </w:r>
      <w:r w:rsidR="000534B6" w:rsidRPr="006653CF">
        <w:t>, so we can use those variables to predict the downhole pressure</w:t>
      </w:r>
      <w:r w:rsidRPr="006653CF">
        <w:t>.</w:t>
      </w:r>
    </w:p>
    <w:p w14:paraId="3A36042C" w14:textId="454AECCB" w:rsidR="00A87B09" w:rsidRPr="006653CF" w:rsidRDefault="00A87B09" w:rsidP="00637B2C">
      <w:pPr>
        <w:pStyle w:val="ListParagraph"/>
        <w:jc w:val="both"/>
      </w:pPr>
    </w:p>
    <w:p w14:paraId="37AE8622" w14:textId="485DBF93" w:rsidR="00637B2C" w:rsidRPr="006653CF" w:rsidRDefault="00A87B09" w:rsidP="00637B2C">
      <w:pPr>
        <w:pStyle w:val="ListParagraph"/>
        <w:numPr>
          <w:ilvl w:val="0"/>
          <w:numId w:val="3"/>
        </w:numPr>
        <w:jc w:val="both"/>
      </w:pPr>
      <w:commentRangeStart w:id="34"/>
      <w:r w:rsidRPr="006653CF">
        <w:t xml:space="preserve">There is a </w:t>
      </w:r>
      <w:r w:rsidR="00D86154" w:rsidRPr="006653CF">
        <w:t>physics</w:t>
      </w:r>
      <w:r w:rsidRPr="006653CF">
        <w:t xml:space="preserve"> that determines the dependencies of the different variables in the dataset</w:t>
      </w:r>
      <w:r w:rsidR="00DF40C0" w:rsidRPr="006653CF">
        <w:t xml:space="preserve"> with the output</w:t>
      </w:r>
      <w:commentRangeEnd w:id="34"/>
      <w:r w:rsidR="00DB517A" w:rsidRPr="006653CF">
        <w:rPr>
          <w:rStyle w:val="CommentReference"/>
        </w:rPr>
        <w:commentReference w:id="34"/>
      </w:r>
      <w:r w:rsidRPr="006653CF">
        <w:t xml:space="preserve">. </w:t>
      </w:r>
      <w:ins w:id="35" w:author="Sruthi Karicheri" w:date="2020-03-07T09:06:00Z">
        <w:r w:rsidR="00DB517A" w:rsidRPr="006653CF">
          <w:t xml:space="preserve">Operators </w:t>
        </w:r>
      </w:ins>
      <w:r w:rsidRPr="006653CF">
        <w:t xml:space="preserve">would always like to achieve minimum water to oil ratio. That means, for a given choke size, the output of water should be </w:t>
      </w:r>
      <w:r w:rsidR="00083F08" w:rsidRPr="006653CF">
        <w:t>minimum,</w:t>
      </w:r>
      <w:r w:rsidRPr="006653CF">
        <w:t xml:space="preserve"> and output of oil would be the maximum. </w:t>
      </w:r>
      <w:r w:rsidR="000534B6" w:rsidRPr="006653CF">
        <w:t>Through our project, we</w:t>
      </w:r>
      <w:r w:rsidRPr="006653CF">
        <w:t xml:space="preserve"> would like to </w:t>
      </w:r>
      <w:r w:rsidR="000534B6" w:rsidRPr="006653CF">
        <w:t xml:space="preserve">build a </w:t>
      </w:r>
      <w:ins w:id="36" w:author="Sruthi Karicheri" w:date="2020-03-07T09:07:00Z">
        <w:r w:rsidR="00DB517A" w:rsidRPr="006653CF">
          <w:t xml:space="preserve">second </w:t>
        </w:r>
      </w:ins>
      <w:r w:rsidR="000534B6" w:rsidRPr="006653CF">
        <w:t xml:space="preserve">model that would </w:t>
      </w:r>
      <w:r w:rsidRPr="006653CF">
        <w:t>be able to predi</w:t>
      </w:r>
      <w:r w:rsidR="00DF40C0" w:rsidRPr="006653CF">
        <w:t xml:space="preserve">ct the </w:t>
      </w:r>
      <w:r w:rsidR="000534B6" w:rsidRPr="006653CF">
        <w:t>ch</w:t>
      </w:r>
      <w:r w:rsidR="00DF40C0" w:rsidRPr="006653CF">
        <w:t>oke size</w:t>
      </w:r>
      <w:r w:rsidR="000534B6" w:rsidRPr="006653CF">
        <w:t xml:space="preserve"> for a given oil and water rate. </w:t>
      </w:r>
      <w:proofErr w:type="gramStart"/>
      <w:ins w:id="37" w:author="Sruthi Karicheri" w:date="2020-03-07T09:08:00Z">
        <w:r w:rsidR="00DB517A" w:rsidRPr="006653CF">
          <w:t>Operators</w:t>
        </w:r>
      </w:ins>
      <w:r w:rsidR="00DF40C0" w:rsidRPr="006653CF">
        <w:t>,</w:t>
      </w:r>
      <w:proofErr w:type="gramEnd"/>
      <w:r w:rsidR="00DF40C0" w:rsidRPr="006653CF">
        <w:t xml:space="preserve"> usually </w:t>
      </w:r>
      <w:r w:rsidR="000534B6" w:rsidRPr="006653CF">
        <w:t xml:space="preserve">recalculate </w:t>
      </w:r>
      <w:r w:rsidR="00DF40C0" w:rsidRPr="006653CF">
        <w:t xml:space="preserve">optimum choke sizes for every month of their production </w:t>
      </w:r>
      <w:r w:rsidR="000534B6" w:rsidRPr="006653CF">
        <w:t xml:space="preserve">period </w:t>
      </w:r>
      <w:r w:rsidR="00DF40C0" w:rsidRPr="006653CF">
        <w:t>to keep the water to oil ratio minimum and if we are able to predict that without requiring them to do these routine tests</w:t>
      </w:r>
      <w:r w:rsidR="000534B6" w:rsidRPr="006653CF">
        <w:t>, t</w:t>
      </w:r>
      <w:r w:rsidR="00DF40C0" w:rsidRPr="006653CF">
        <w:t>his would save them the man hour</w:t>
      </w:r>
      <w:r w:rsidR="000534B6" w:rsidRPr="006653CF">
        <w:t xml:space="preserve"> and the associated expenses.</w:t>
      </w:r>
    </w:p>
    <w:p w14:paraId="415637DE" w14:textId="77777777" w:rsidR="00BD456C" w:rsidRPr="006653CF" w:rsidRDefault="00BD456C" w:rsidP="00BD456C">
      <w:pPr>
        <w:pStyle w:val="ListParagraph"/>
      </w:pPr>
    </w:p>
    <w:p w14:paraId="7471805C" w14:textId="77777777" w:rsidR="00BD456C" w:rsidRPr="006653CF" w:rsidRDefault="00BD456C" w:rsidP="00BD456C">
      <w:pPr>
        <w:pStyle w:val="ListParagraph"/>
        <w:jc w:val="both"/>
      </w:pPr>
    </w:p>
    <w:p w14:paraId="239D0F9D" w14:textId="79BBE0DD" w:rsidR="00A87B09" w:rsidRPr="006653CF" w:rsidRDefault="00A87B09" w:rsidP="00637B2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6653CF">
        <w:rPr>
          <w:b/>
          <w:bCs/>
        </w:rPr>
        <w:t>Assumptions for Data Analysis:</w:t>
      </w:r>
    </w:p>
    <w:p w14:paraId="4A2C2569" w14:textId="3E607B08" w:rsidR="00636C50" w:rsidRPr="006653CF" w:rsidRDefault="00A87B09" w:rsidP="00637B2C">
      <w:pPr>
        <w:pStyle w:val="ListParagraph"/>
        <w:numPr>
          <w:ilvl w:val="0"/>
          <w:numId w:val="4"/>
        </w:numPr>
        <w:jc w:val="both"/>
      </w:pPr>
      <w:r w:rsidRPr="006653CF">
        <w:t xml:space="preserve">We have done analysis of different variables for the 7 wells in the dataset. </w:t>
      </w:r>
      <w:ins w:id="38" w:author="Sruthi Karicheri" w:date="2020-03-07T09:10:00Z">
        <w:r w:rsidR="00326112" w:rsidRPr="006653CF">
          <w:t xml:space="preserve">Two </w:t>
        </w:r>
      </w:ins>
      <w:r w:rsidRPr="006653CF">
        <w:t>of those wells did not have any production</w:t>
      </w:r>
      <w:r w:rsidR="000534B6" w:rsidRPr="006653CF">
        <w:t xml:space="preserve"> at all</w:t>
      </w:r>
      <w:r w:rsidRPr="006653CF">
        <w:t xml:space="preserve">, so we dropped </w:t>
      </w:r>
      <w:ins w:id="39" w:author="Sruthi Karicheri" w:date="2020-03-07T09:11:00Z">
        <w:r w:rsidR="00326112" w:rsidRPr="006653CF">
          <w:t>them</w:t>
        </w:r>
      </w:ins>
      <w:r w:rsidRPr="006653CF">
        <w:t xml:space="preserve">. </w:t>
      </w:r>
      <w:ins w:id="40" w:author="Sruthi Karicheri" w:date="2020-03-07T09:13:00Z">
        <w:r w:rsidR="00326112" w:rsidRPr="006653CF">
          <w:t>Among the</w:t>
        </w:r>
      </w:ins>
      <w:r w:rsidRPr="006653CF">
        <w:t xml:space="preserve"> </w:t>
      </w:r>
      <w:ins w:id="41" w:author="Sruthi Karicheri" w:date="2020-03-07T09:11:00Z">
        <w:r w:rsidR="00326112" w:rsidRPr="006653CF">
          <w:t xml:space="preserve">five </w:t>
        </w:r>
      </w:ins>
      <w:ins w:id="42" w:author="Sruthi Karicheri" w:date="2020-03-07T09:14:00Z">
        <w:r w:rsidR="00326112" w:rsidRPr="006653CF">
          <w:t>candidate</w:t>
        </w:r>
      </w:ins>
      <w:r w:rsidRPr="006653CF">
        <w:t xml:space="preserve"> wells, we found </w:t>
      </w:r>
      <w:r w:rsidRPr="006653CF">
        <w:lastRenderedPageBreak/>
        <w:t xml:space="preserve">two </w:t>
      </w:r>
      <w:ins w:id="43" w:author="Sruthi Karicheri" w:date="2020-03-07T09:12:00Z">
        <w:r w:rsidR="00326112" w:rsidRPr="006653CF">
          <w:t xml:space="preserve">clusters </w:t>
        </w:r>
      </w:ins>
      <w:r w:rsidRPr="006653CF">
        <w:t>of</w:t>
      </w:r>
      <w:r w:rsidR="00D86154" w:rsidRPr="006653CF">
        <w:t xml:space="preserve"> </w:t>
      </w:r>
      <w:r w:rsidRPr="006653CF">
        <w:t>wells,</w:t>
      </w:r>
      <w:ins w:id="44" w:author="Sruthi Karicheri" w:date="2020-03-07T09:12:00Z">
        <w:r w:rsidR="00326112" w:rsidRPr="006653CF">
          <w:t xml:space="preserve"> considering</w:t>
        </w:r>
      </w:ins>
      <w:r w:rsidRPr="006653CF">
        <w:t xml:space="preserve"> </w:t>
      </w:r>
      <w:ins w:id="45" w:author="Sruthi Karicheri" w:date="2020-03-07T09:12:00Z">
        <w:r w:rsidR="00326112" w:rsidRPr="006653CF">
          <w:t>production</w:t>
        </w:r>
      </w:ins>
      <w:r w:rsidR="00D86154" w:rsidRPr="006653CF">
        <w:t xml:space="preserve"> </w:t>
      </w:r>
      <w:ins w:id="46" w:author="Sruthi Karicheri" w:date="2020-03-07T09:13:00Z">
        <w:r w:rsidR="00326112" w:rsidRPr="006653CF">
          <w:t>conditions</w:t>
        </w:r>
      </w:ins>
      <w:ins w:id="47" w:author="Sruthi Karicheri" w:date="2020-03-07T09:14:00Z">
        <w:r w:rsidR="00326112" w:rsidRPr="006653CF">
          <w:t xml:space="preserve"> such as</w:t>
        </w:r>
      </w:ins>
      <w:ins w:id="48" w:author="Sruthi Karicheri" w:date="2020-03-07T09:15:00Z">
        <w:r w:rsidR="00326112" w:rsidRPr="006653CF">
          <w:t xml:space="preserve"> locations of the wells in the field and production period</w:t>
        </w:r>
      </w:ins>
      <w:ins w:id="49" w:author="Sruthi Karicheri" w:date="2020-03-07T09:21:00Z">
        <w:r w:rsidR="00B07542" w:rsidRPr="006653CF">
          <w:t xml:space="preserve"> (Figure </w:t>
        </w:r>
        <w:proofErr w:type="gramStart"/>
        <w:r w:rsidR="00B07542" w:rsidRPr="006653CF">
          <w:t>1</w:t>
        </w:r>
      </w:ins>
      <w:r w:rsidR="00D86154" w:rsidRPr="006653CF">
        <w:t xml:space="preserve"> )</w:t>
      </w:r>
      <w:proofErr w:type="gramEnd"/>
      <w:r w:rsidR="00D86154" w:rsidRPr="006653CF">
        <w:t xml:space="preserve">. </w:t>
      </w:r>
      <w:ins w:id="50" w:author="Sruthi Karicheri" w:date="2020-03-07T09:15:00Z">
        <w:r w:rsidR="00326112" w:rsidRPr="006653CF">
          <w:t>2</w:t>
        </w:r>
      </w:ins>
      <w:r w:rsidRPr="006653CF">
        <w:t xml:space="preserve"> wells </w:t>
      </w:r>
      <w:ins w:id="51" w:author="Sruthi Karicheri" w:date="2020-03-07T09:15:00Z">
        <w:r w:rsidR="00326112" w:rsidRPr="006653CF">
          <w:t xml:space="preserve">are </w:t>
        </w:r>
      </w:ins>
      <w:ins w:id="52" w:author="Sruthi Karicheri" w:date="2020-03-07T09:16:00Z">
        <w:r w:rsidR="00326112" w:rsidRPr="006653CF">
          <w:t>situated at</w:t>
        </w:r>
      </w:ins>
      <w:r w:rsidRPr="006653CF">
        <w:t xml:space="preserve"> the </w:t>
      </w:r>
      <w:ins w:id="53" w:author="Sruthi Karicheri" w:date="2020-03-07T09:16:00Z">
        <w:r w:rsidR="00326112" w:rsidRPr="006653CF">
          <w:t xml:space="preserve">structural </w:t>
        </w:r>
      </w:ins>
      <w:r w:rsidRPr="006653CF">
        <w:t xml:space="preserve">crest of the </w:t>
      </w:r>
      <w:r w:rsidR="00D86154" w:rsidRPr="006653CF">
        <w:t>f</w:t>
      </w:r>
      <w:ins w:id="54" w:author="Sruthi Karicheri" w:date="2020-03-07T09:16:00Z">
        <w:r w:rsidR="00326112" w:rsidRPr="006653CF">
          <w:t>ield and have been producing from 2008</w:t>
        </w:r>
      </w:ins>
      <w:r w:rsidRPr="006653CF">
        <w:t xml:space="preserve">. The other 3 wells </w:t>
      </w:r>
      <w:ins w:id="55" w:author="Sruthi Karicheri" w:date="2020-03-07T09:16:00Z">
        <w:r w:rsidR="00326112" w:rsidRPr="006653CF">
          <w:t>are situated on the</w:t>
        </w:r>
      </w:ins>
      <w:r w:rsidRPr="006653CF">
        <w:t xml:space="preserve"> flank</w:t>
      </w:r>
      <w:ins w:id="56" w:author="Sruthi Karicheri" w:date="2020-03-07T09:16:00Z">
        <w:r w:rsidR="00326112" w:rsidRPr="006653CF">
          <w:t>s of the structur</w:t>
        </w:r>
      </w:ins>
      <w:ins w:id="57" w:author="Sruthi Karicheri" w:date="2020-03-07T09:17:00Z">
        <w:r w:rsidR="00326112" w:rsidRPr="006653CF">
          <w:t xml:space="preserve">e and has production from 2013-14 period. </w:t>
        </w:r>
      </w:ins>
      <w:r w:rsidRPr="006653CF">
        <w:t xml:space="preserve"> </w:t>
      </w:r>
      <w:ins w:id="58" w:author="Sruthi Karicheri" w:date="2020-03-07T09:17:00Z">
        <w:r w:rsidR="00326112" w:rsidRPr="006653CF">
          <w:t xml:space="preserve">All </w:t>
        </w:r>
        <w:proofErr w:type="gramStart"/>
        <w:r w:rsidR="00326112" w:rsidRPr="006653CF">
          <w:t>these well</w:t>
        </w:r>
        <w:proofErr w:type="gramEnd"/>
        <w:r w:rsidR="00326112" w:rsidRPr="006653CF">
          <w:t xml:space="preserve"> could be </w:t>
        </w:r>
      </w:ins>
      <w:r w:rsidRPr="006653CF">
        <w:t>separat</w:t>
      </w:r>
      <w:ins w:id="59" w:author="Sruthi Karicheri" w:date="2020-03-07T09:17:00Z">
        <w:r w:rsidR="00326112" w:rsidRPr="006653CF">
          <w:t>ed</w:t>
        </w:r>
      </w:ins>
      <w:r w:rsidRPr="006653CF">
        <w:t xml:space="preserve"> by</w:t>
      </w:r>
      <w:del w:id="60" w:author="Sruthi Karicheri" w:date="2020-03-07T09:17:00Z">
        <w:r w:rsidRPr="006653CF" w:rsidDel="00326112">
          <w:delText xml:space="preserve"> a</w:delText>
        </w:r>
      </w:del>
      <w:r w:rsidRPr="006653CF">
        <w:t xml:space="preserve"> fault</w:t>
      </w:r>
      <w:ins w:id="61" w:author="Sruthi Karicheri" w:date="2020-03-07T09:17:00Z">
        <w:r w:rsidR="00326112" w:rsidRPr="006653CF">
          <w:t>s</w:t>
        </w:r>
      </w:ins>
      <w:r w:rsidRPr="006653CF">
        <w:t xml:space="preserve"> </w:t>
      </w:r>
      <w:ins w:id="62" w:author="Sruthi Karicheri" w:date="2020-03-07T09:17:00Z">
        <w:r w:rsidR="00326112" w:rsidRPr="006653CF">
          <w:t>that may compartmentalize th</w:t>
        </w:r>
      </w:ins>
      <w:ins w:id="63" w:author="Sruthi Karicheri" w:date="2020-03-07T09:18:00Z">
        <w:r w:rsidR="00326112" w:rsidRPr="006653CF">
          <w:t>e reservoir (hydrocarbon tank</w:t>
        </w:r>
      </w:ins>
      <w:r w:rsidR="00D86154" w:rsidRPr="006653CF">
        <w:t>).</w:t>
      </w:r>
      <w:del w:id="64" w:author="Sruthi Karicheri" w:date="2020-03-07T09:18:00Z">
        <w:r w:rsidR="000534B6" w:rsidRPr="006653CF" w:rsidDel="00326112">
          <w:delText xml:space="preserve"> </w:delText>
        </w:r>
      </w:del>
      <w:r w:rsidRPr="006653CF">
        <w:t xml:space="preserve">We have </w:t>
      </w:r>
      <w:r w:rsidR="00636C50" w:rsidRPr="006653CF">
        <w:t>formed two clusters in our dataset based on th</w:t>
      </w:r>
      <w:ins w:id="65" w:author="Sruthi Karicheri" w:date="2020-03-07T09:18:00Z">
        <w:r w:rsidR="00326112" w:rsidRPr="006653CF">
          <w:t>is clustering</w:t>
        </w:r>
      </w:ins>
      <w:r w:rsidR="00D86154" w:rsidRPr="006653CF">
        <w:t xml:space="preserve">. </w:t>
      </w:r>
      <w:r w:rsidR="00636C50" w:rsidRPr="006653CF">
        <w:t xml:space="preserve">Also, during production </w:t>
      </w:r>
      <w:ins w:id="66" w:author="Sruthi Karicheri" w:date="2020-03-07T09:19:00Z">
        <w:r w:rsidR="00326112" w:rsidRPr="006653CF">
          <w:t>period there are days of production shut-in</w:t>
        </w:r>
      </w:ins>
      <w:ins w:id="67" w:author="Sruthi Karicheri" w:date="2020-03-07T09:20:00Z">
        <w:r w:rsidR="00B07542" w:rsidRPr="006653CF">
          <w:t xml:space="preserve"> probably for mechanical or pressure </w:t>
        </w:r>
      </w:ins>
      <w:ins w:id="68" w:author="Sruthi Karicheri" w:date="2020-03-07T09:21:00Z">
        <w:r w:rsidR="00B07542" w:rsidRPr="006653CF">
          <w:t>maintenances</w:t>
        </w:r>
      </w:ins>
      <w:r w:rsidR="00D86154" w:rsidRPr="006653CF">
        <w:t>.</w:t>
      </w:r>
      <w:ins w:id="69" w:author="Sruthi Karicheri" w:date="2020-03-07T09:21:00Z">
        <w:r w:rsidR="00B07542" w:rsidRPr="006653CF">
          <w:t xml:space="preserve"> Those days have been eliminated from this </w:t>
        </w:r>
      </w:ins>
      <w:r w:rsidR="00B07542" w:rsidRPr="006653CF">
        <w:rPr>
          <w:noProof/>
        </w:rPr>
        <w:drawing>
          <wp:anchor distT="0" distB="0" distL="114300" distR="114300" simplePos="0" relativeHeight="251658240" behindDoc="0" locked="0" layoutInCell="1" allowOverlap="1" wp14:anchorId="0B0AD582" wp14:editId="7F3DE244">
            <wp:simplePos x="0" y="0"/>
            <wp:positionH relativeFrom="column">
              <wp:posOffset>452755</wp:posOffset>
            </wp:positionH>
            <wp:positionV relativeFrom="paragraph">
              <wp:posOffset>1608455</wp:posOffset>
            </wp:positionV>
            <wp:extent cx="5296535" cy="3893820"/>
            <wp:effectExtent l="0" t="0" r="0" b="0"/>
            <wp:wrapTopAndBottom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C35B65C-456D-4E56-9809-4BA4E82175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C35B65C-456D-4E56-9809-4BA4E82175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ins w:id="70" w:author="Sruthi Karicheri" w:date="2020-03-07T09:21:00Z">
        <w:r w:rsidR="00B07542" w:rsidRPr="006653CF">
          <w:t>analysis.</w:t>
        </w:r>
      </w:ins>
    </w:p>
    <w:p w14:paraId="567E43D7" w14:textId="47C4E42B" w:rsidR="00B07542" w:rsidRPr="006653CF" w:rsidDel="00B07542" w:rsidRDefault="00B07542" w:rsidP="00B07542">
      <w:pPr>
        <w:pStyle w:val="ListParagraph"/>
        <w:jc w:val="both"/>
        <w:rPr>
          <w:ins w:id="71" w:author="Sruthi Karicheri" w:date="2020-03-07T09:21:00Z"/>
          <w:del w:id="72" w:author="Sruthi Karicheri" w:date="2020-03-07T09:23:00Z"/>
        </w:rPr>
      </w:pPr>
      <w:ins w:id="73" w:author="Sruthi Karicheri" w:date="2020-03-07T09:21:00Z">
        <w:r w:rsidRPr="006653CF">
          <w:t xml:space="preserve">Figure 1. </w:t>
        </w:r>
      </w:ins>
      <w:ins w:id="74" w:author="Sruthi Karicheri" w:date="2020-03-07T09:22:00Z">
        <w:r w:rsidRPr="006653CF">
          <w:t>L</w:t>
        </w:r>
      </w:ins>
      <w:ins w:id="75" w:author="Sruthi Karicheri" w:date="2020-03-07T09:21:00Z">
        <w:r w:rsidRPr="006653CF">
          <w:t>ocation</w:t>
        </w:r>
      </w:ins>
      <w:ins w:id="76" w:author="Sruthi Karicheri" w:date="2020-03-07T09:22:00Z">
        <w:r w:rsidRPr="006653CF">
          <w:t>s</w:t>
        </w:r>
      </w:ins>
      <w:ins w:id="77" w:author="Sruthi Karicheri" w:date="2020-03-07T09:21:00Z">
        <w:r w:rsidRPr="006653CF">
          <w:t xml:space="preserve"> of the 5 wells and the</w:t>
        </w:r>
      </w:ins>
      <w:ins w:id="78" w:author="Sruthi Karicheri" w:date="2020-03-07T09:22:00Z">
        <w:r w:rsidRPr="006653CF">
          <w:t>ir</w:t>
        </w:r>
      </w:ins>
      <w:ins w:id="79" w:author="Sruthi Karicheri" w:date="2020-03-07T09:21:00Z">
        <w:r w:rsidRPr="006653CF">
          <w:t xml:space="preserve"> time period</w:t>
        </w:r>
      </w:ins>
      <w:ins w:id="80" w:author="Sruthi Karicheri" w:date="2020-03-07T09:22:00Z">
        <w:r w:rsidRPr="006653CF">
          <w:t>s</w:t>
        </w:r>
      </w:ins>
      <w:ins w:id="81" w:author="Sruthi Karicheri" w:date="2020-03-07T09:21:00Z">
        <w:r w:rsidRPr="006653CF">
          <w:t xml:space="preserve"> of production</w:t>
        </w:r>
      </w:ins>
      <w:ins w:id="82" w:author="Sruthi Karicheri" w:date="2020-03-07T09:22:00Z">
        <w:r w:rsidRPr="006653CF">
          <w:t xml:space="preserve">, showing the two clusters of wells. </w:t>
        </w:r>
      </w:ins>
    </w:p>
    <w:p w14:paraId="44FD742F" w14:textId="1D44D62A" w:rsidR="00B07542" w:rsidRPr="006653CF" w:rsidDel="00B07542" w:rsidRDefault="00B07542">
      <w:pPr>
        <w:pStyle w:val="ListParagraph"/>
        <w:jc w:val="both"/>
        <w:rPr>
          <w:ins w:id="83" w:author="Sruthi Karicheri" w:date="2020-03-07T09:21:00Z"/>
          <w:del w:id="84" w:author="Sruthi Karicheri" w:date="2020-03-07T09:23:00Z"/>
        </w:rPr>
      </w:pPr>
      <w:ins w:id="85" w:author="Sruthi Karicheri" w:date="2020-03-07T09:23:00Z">
        <w:r w:rsidRPr="006653CF">
          <w:t>Wells 1 and 2 are on cr</w:t>
        </w:r>
      </w:ins>
      <w:r w:rsidR="00D86154" w:rsidRPr="006653CF">
        <w:t>e</w:t>
      </w:r>
      <w:ins w:id="86" w:author="Sruthi Karicheri" w:date="2020-03-07T09:23:00Z">
        <w:r w:rsidRPr="006653CF">
          <w:t>st and 3-5 are on the flank reservoir</w:t>
        </w:r>
      </w:ins>
      <w:ins w:id="87" w:author="Sruthi Karicheri" w:date="2020-03-07T09:21:00Z">
        <w:r w:rsidRPr="006653CF">
          <w:t>.</w:t>
        </w:r>
      </w:ins>
    </w:p>
    <w:p w14:paraId="08288A31" w14:textId="3B16A87B" w:rsidR="00637B2C" w:rsidRPr="006653CF" w:rsidRDefault="00637B2C">
      <w:pPr>
        <w:pStyle w:val="ListParagraph"/>
        <w:jc w:val="both"/>
      </w:pPr>
    </w:p>
    <w:p w14:paraId="291068F8" w14:textId="77777777" w:rsidR="00636C50" w:rsidRPr="006653CF" w:rsidRDefault="00636C50" w:rsidP="00637B2C">
      <w:pPr>
        <w:pStyle w:val="ListParagraph"/>
        <w:jc w:val="both"/>
      </w:pPr>
    </w:p>
    <w:p w14:paraId="76EA864A" w14:textId="28CD997C" w:rsidR="009465AC" w:rsidRPr="006653CF" w:rsidDel="00E24CA2" w:rsidRDefault="000534B6" w:rsidP="0083512B">
      <w:pPr>
        <w:pStyle w:val="ListParagraph"/>
        <w:numPr>
          <w:ilvl w:val="0"/>
          <w:numId w:val="4"/>
        </w:numPr>
        <w:jc w:val="both"/>
        <w:rPr>
          <w:del w:id="88" w:author="Bhattacharjee, Suparna" w:date="2020-03-07T14:03:00Z"/>
        </w:rPr>
      </w:pPr>
      <w:r w:rsidRPr="006653CF">
        <w:t>E</w:t>
      </w:r>
      <w:r w:rsidR="00636C50" w:rsidRPr="006653CF">
        <w:t>ach row is an instant of time, during the production period, in chronological order</w:t>
      </w:r>
      <w:r w:rsidRPr="006653CF">
        <w:t xml:space="preserve">, that gives us the daily production rate </w:t>
      </w:r>
      <w:del w:id="89" w:author="Bhattacharjee, Suparna" w:date="2020-03-07T13:59:00Z">
        <w:r w:rsidRPr="006653CF" w:rsidDel="00E24CA2">
          <w:delText>for a given measure</w:delText>
        </w:r>
      </w:del>
      <w:ins w:id="90" w:author="Bhattacharjee, Suparna" w:date="2020-03-07T13:59:00Z">
        <w:r w:rsidR="00E24CA2">
          <w:t>as a function</w:t>
        </w:r>
      </w:ins>
      <w:r w:rsidRPr="006653CF">
        <w:t xml:space="preserve"> of the other variables on that day</w:t>
      </w:r>
      <w:r w:rsidR="00636C50" w:rsidRPr="006653CF">
        <w:t xml:space="preserve">. However, </w:t>
      </w:r>
      <w:ins w:id="91" w:author="Sruthi Karicheri" w:date="2020-03-07T09:24:00Z">
        <w:r w:rsidR="00B07542" w:rsidRPr="006653CF">
          <w:t xml:space="preserve">in the proposed </w:t>
        </w:r>
      </w:ins>
      <w:ins w:id="92" w:author="Sruthi Karicheri" w:date="2020-03-07T09:25:00Z">
        <w:r w:rsidR="00B07542" w:rsidRPr="006653CF">
          <w:t>prediction models</w:t>
        </w:r>
      </w:ins>
      <w:ins w:id="93" w:author="Sruthi Karicheri" w:date="2020-03-07T09:24:00Z">
        <w:r w:rsidR="00B07542" w:rsidRPr="006653CF">
          <w:t>, we plan t</w:t>
        </w:r>
      </w:ins>
      <w:ins w:id="94" w:author="Sruthi Karicheri" w:date="2020-03-07T09:25:00Z">
        <w:r w:rsidR="00B07542" w:rsidRPr="006653CF">
          <w:t xml:space="preserve">o compare production controls and volumes among the wells, rather than </w:t>
        </w:r>
      </w:ins>
      <w:r w:rsidR="00D86154" w:rsidRPr="006653CF">
        <w:t xml:space="preserve">doing </w:t>
      </w:r>
      <w:ins w:id="95" w:author="Sruthi Karicheri" w:date="2020-03-07T09:25:00Z">
        <w:r w:rsidR="00B07542" w:rsidRPr="006653CF">
          <w:t>their individual time series</w:t>
        </w:r>
      </w:ins>
      <w:r w:rsidR="00D86154" w:rsidRPr="006653CF">
        <w:t xml:space="preserve"> analysis </w:t>
      </w:r>
      <w:r w:rsidR="00636C50" w:rsidRPr="006653CF">
        <w:t>consider</w:t>
      </w:r>
      <w:ins w:id="96" w:author="Sruthi Karicheri" w:date="2020-03-07T09:26:00Z">
        <w:r w:rsidR="00B07542" w:rsidRPr="006653CF">
          <w:t>ing</w:t>
        </w:r>
      </w:ins>
      <w:r w:rsidR="00636C50" w:rsidRPr="006653CF">
        <w:t xml:space="preserve"> each of these events or rows are IID</w:t>
      </w:r>
      <w:ins w:id="97" w:author="Sruthi Karicheri" w:date="2020-03-07T09:24:00Z">
        <w:r w:rsidR="00B07542" w:rsidRPr="006653CF">
          <w:t xml:space="preserve"> </w:t>
        </w:r>
      </w:ins>
      <w:r w:rsidR="00636C50" w:rsidRPr="006653CF">
        <w:t xml:space="preserve">(Independent </w:t>
      </w:r>
      <w:r w:rsidR="009465AC" w:rsidRPr="006653CF">
        <w:t xml:space="preserve">and </w:t>
      </w:r>
      <w:r w:rsidR="00636C50" w:rsidRPr="006653CF">
        <w:t xml:space="preserve">identically distributed). </w:t>
      </w:r>
      <w:r w:rsidR="009465AC" w:rsidRPr="006653CF">
        <w:t xml:space="preserve">Our models will be able to predict the choke size and the downhole pressure of the well, based on other variables. </w:t>
      </w:r>
      <w:r w:rsidR="00636C50" w:rsidRPr="006653CF">
        <w:t>On any given instant, the</w:t>
      </w:r>
      <w:r w:rsidR="009465AC" w:rsidRPr="006653CF">
        <w:t>se</w:t>
      </w:r>
      <w:r w:rsidR="00636C50" w:rsidRPr="006653CF">
        <w:t xml:space="preserve"> output</w:t>
      </w:r>
      <w:r w:rsidR="009465AC" w:rsidRPr="006653CF">
        <w:t>s</w:t>
      </w:r>
      <w:r w:rsidR="00636C50" w:rsidRPr="006653CF">
        <w:t xml:space="preserve"> </w:t>
      </w:r>
      <w:r w:rsidR="009465AC" w:rsidRPr="006653CF">
        <w:t>are</w:t>
      </w:r>
      <w:r w:rsidR="00636C50" w:rsidRPr="006653CF">
        <w:t xml:space="preserve"> independent of the previous output</w:t>
      </w:r>
      <w:r w:rsidR="009465AC" w:rsidRPr="006653CF">
        <w:t>s</w:t>
      </w:r>
      <w:r w:rsidR="00636C50" w:rsidRPr="006653CF">
        <w:t>,</w:t>
      </w:r>
      <w:r w:rsidR="009465AC" w:rsidRPr="006653CF">
        <w:t xml:space="preserve"> they are mutually independent</w:t>
      </w:r>
      <w:r w:rsidR="00636C50" w:rsidRPr="006653CF">
        <w:t xml:space="preserve"> an</w:t>
      </w:r>
      <w:r w:rsidR="008D7489" w:rsidRPr="006653CF">
        <w:t xml:space="preserve">d </w:t>
      </w:r>
      <w:del w:id="98" w:author="Bhattacharjee, Suparna" w:date="2020-03-07T14:03:00Z">
        <w:r w:rsidR="009465AC" w:rsidRPr="006653CF" w:rsidDel="00E24CA2">
          <w:delText xml:space="preserve">each </w:delText>
        </w:r>
      </w:del>
      <w:ins w:id="99" w:author="Bhattacharjee, Suparna" w:date="2020-03-07T14:03:00Z">
        <w:r w:rsidR="00E24CA2">
          <w:t xml:space="preserve">all samples belong to the same dataset and identical to each other. </w:t>
        </w:r>
        <w:r w:rsidR="00E24CA2" w:rsidRPr="006653CF">
          <w:t xml:space="preserve"> </w:t>
        </w:r>
      </w:ins>
      <w:del w:id="100" w:author="Bhattacharjee, Suparna" w:date="2020-03-07T14:02:00Z">
        <w:r w:rsidR="009465AC" w:rsidRPr="006653CF" w:rsidDel="00E24CA2">
          <w:delText xml:space="preserve">random variable </w:delText>
        </w:r>
      </w:del>
      <w:del w:id="101" w:author="Bhattacharjee, Suparna" w:date="2020-03-07T14:03:00Z">
        <w:r w:rsidR="009465AC" w:rsidRPr="006653CF" w:rsidDel="00E24CA2">
          <w:delText>in the dataset has the same probability distribution as others.</w:delText>
        </w:r>
        <w:r w:rsidR="008D7489" w:rsidRPr="006653CF" w:rsidDel="00E24CA2">
          <w:delText xml:space="preserve"> </w:delText>
        </w:r>
      </w:del>
    </w:p>
    <w:p w14:paraId="01A241E2" w14:textId="137C50ED" w:rsidR="009465AC" w:rsidRPr="006653CF" w:rsidRDefault="009465AC" w:rsidP="00E24CA2">
      <w:pPr>
        <w:pStyle w:val="ListParagraph"/>
        <w:numPr>
          <w:ilvl w:val="0"/>
          <w:numId w:val="4"/>
        </w:numPr>
        <w:jc w:val="both"/>
        <w:pPrChange w:id="102" w:author="Bhattacharjee, Suparna" w:date="2020-03-07T14:03:00Z">
          <w:pPr>
            <w:pStyle w:val="ListParagraph"/>
            <w:jc w:val="both"/>
          </w:pPr>
        </w:pPrChange>
      </w:pPr>
    </w:p>
    <w:p w14:paraId="23395C68" w14:textId="7285F233" w:rsidR="009465AC" w:rsidRDefault="009465AC" w:rsidP="009465AC">
      <w:pPr>
        <w:pStyle w:val="ListParagraph"/>
        <w:jc w:val="both"/>
        <w:rPr>
          <w:ins w:id="103" w:author="Bhattacharjee, Suparna" w:date="2020-03-07T14:03:00Z"/>
        </w:rPr>
      </w:pPr>
    </w:p>
    <w:p w14:paraId="17A98BA9" w14:textId="77777777" w:rsidR="00E24CA2" w:rsidRPr="006653CF" w:rsidRDefault="00E24CA2" w:rsidP="009465AC">
      <w:pPr>
        <w:pStyle w:val="ListParagraph"/>
        <w:jc w:val="both"/>
      </w:pPr>
    </w:p>
    <w:p w14:paraId="30B8AED1" w14:textId="77777777" w:rsidR="00BD456C" w:rsidRPr="006653CF" w:rsidRDefault="00BD456C" w:rsidP="00BD456C">
      <w:pPr>
        <w:pStyle w:val="ListParagraph"/>
        <w:jc w:val="both"/>
      </w:pPr>
    </w:p>
    <w:p w14:paraId="1F37D6CA" w14:textId="0BCECE2A" w:rsidR="003F3552" w:rsidRPr="006653CF" w:rsidRDefault="003F3552" w:rsidP="00637B2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6653CF">
        <w:rPr>
          <w:b/>
          <w:bCs/>
        </w:rPr>
        <w:t>Task Breakdown:</w:t>
      </w:r>
    </w:p>
    <w:p w14:paraId="322C677A" w14:textId="0A48A934" w:rsidR="00586908" w:rsidRPr="006653CF" w:rsidRDefault="00636C50" w:rsidP="00586908">
      <w:pPr>
        <w:numPr>
          <w:ilvl w:val="0"/>
          <w:numId w:val="6"/>
        </w:numPr>
      </w:pPr>
      <w:r w:rsidRPr="006653CF">
        <w:t xml:space="preserve">Extraction and Understanding of the </w:t>
      </w:r>
      <w:r w:rsidR="0068620F" w:rsidRPr="006653CF">
        <w:t xml:space="preserve">production and subsurface </w:t>
      </w:r>
      <w:r w:rsidRPr="006653CF">
        <w:t>dataset</w:t>
      </w:r>
      <w:r w:rsidR="0068620F" w:rsidRPr="006653CF">
        <w:t>. Analyze the various production parameters from each well and establish correlations and variances.</w:t>
      </w:r>
      <w:ins w:id="104" w:author="Bhattacharjee, Suparna" w:date="2020-03-07T14:04:00Z">
        <w:r w:rsidR="00E24CA2">
          <w:t xml:space="preserve"> (Pairwise plots and correlation plot- Heat map)</w:t>
        </w:r>
      </w:ins>
    </w:p>
    <w:p w14:paraId="50791E61" w14:textId="4886FB37" w:rsidR="0068620F" w:rsidRPr="006653CF" w:rsidRDefault="00636C50" w:rsidP="00586908">
      <w:pPr>
        <w:numPr>
          <w:ilvl w:val="0"/>
          <w:numId w:val="6"/>
        </w:numPr>
      </w:pPr>
      <w:r w:rsidRPr="006653CF">
        <w:t>Transforming the dataset – Performing some data wrangling and clean up</w:t>
      </w:r>
      <w:ins w:id="105" w:author="Bhattacharjee, Suparna" w:date="2020-03-07T14:06:00Z">
        <w:r w:rsidR="00E24CA2">
          <w:t xml:space="preserve">. </w:t>
        </w:r>
      </w:ins>
      <w:del w:id="106" w:author="Bhattacharjee, Suparna" w:date="2020-03-07T14:06:00Z">
        <w:r w:rsidRPr="006653CF" w:rsidDel="00E24CA2">
          <w:delText xml:space="preserve">. </w:delText>
        </w:r>
      </w:del>
    </w:p>
    <w:p w14:paraId="41D63426" w14:textId="11E8992D" w:rsidR="0068620F" w:rsidRPr="006653CF" w:rsidRDefault="0068620F" w:rsidP="0068620F">
      <w:pPr>
        <w:pStyle w:val="ListParagraph"/>
        <w:numPr>
          <w:ilvl w:val="0"/>
          <w:numId w:val="6"/>
        </w:numPr>
        <w:jc w:val="both"/>
      </w:pPr>
      <w:del w:id="107" w:author="Bhattacharjee, Suparna" w:date="2020-03-07T14:05:00Z">
        <w:r w:rsidRPr="006653CF" w:rsidDel="00E24CA2">
          <w:delText>Design training and testing parameters/wells.</w:delText>
        </w:r>
      </w:del>
      <w:ins w:id="108" w:author="Bhattacharjee, Suparna" w:date="2020-03-07T14:05:00Z">
        <w:r w:rsidR="00E24CA2">
          <w:t>Split data into testing and training datasets</w:t>
        </w:r>
      </w:ins>
    </w:p>
    <w:p w14:paraId="1B72C2C4" w14:textId="77777777" w:rsidR="00586908" w:rsidRPr="006653CF" w:rsidRDefault="00586908" w:rsidP="00586908">
      <w:pPr>
        <w:pStyle w:val="ListParagraph"/>
        <w:ind w:left="1080"/>
        <w:jc w:val="both"/>
      </w:pPr>
    </w:p>
    <w:p w14:paraId="5C16608C" w14:textId="73853F1D" w:rsidR="00636C50" w:rsidRPr="006653CF" w:rsidDel="00E24CA2" w:rsidRDefault="00636C50" w:rsidP="0068620F">
      <w:pPr>
        <w:pStyle w:val="ListParagraph"/>
        <w:numPr>
          <w:ilvl w:val="0"/>
          <w:numId w:val="6"/>
        </w:numPr>
        <w:jc w:val="both"/>
        <w:rPr>
          <w:del w:id="109" w:author="Bhattacharjee, Suparna" w:date="2020-03-07T14:05:00Z"/>
        </w:rPr>
      </w:pPr>
      <w:r w:rsidRPr="006653CF">
        <w:t>Performing Linear and Non</w:t>
      </w:r>
      <w:r w:rsidR="0068620F" w:rsidRPr="006653CF">
        <w:t>-</w:t>
      </w:r>
      <w:r w:rsidRPr="006653CF">
        <w:t>Linear Regression models</w:t>
      </w:r>
      <w:ins w:id="110" w:author="Bhattacharjee, Suparna" w:date="2020-03-07T14:05:00Z">
        <w:r w:rsidR="00E24CA2">
          <w:t xml:space="preserve"> </w:t>
        </w:r>
      </w:ins>
      <w:del w:id="111" w:author="Bhattacharjee, Suparna" w:date="2020-03-07T14:05:00Z">
        <w:r w:rsidR="0068620F" w:rsidRPr="006653CF" w:rsidDel="00E24CA2">
          <w:delText>.</w:delText>
        </w:r>
      </w:del>
    </w:p>
    <w:p w14:paraId="0C56BF98" w14:textId="77777777" w:rsidR="00586908" w:rsidRPr="006653CF" w:rsidDel="00E24CA2" w:rsidRDefault="00586908" w:rsidP="00586908">
      <w:pPr>
        <w:pStyle w:val="ListParagraph"/>
        <w:numPr>
          <w:ilvl w:val="0"/>
          <w:numId w:val="6"/>
        </w:numPr>
        <w:jc w:val="both"/>
        <w:rPr>
          <w:del w:id="112" w:author="Bhattacharjee, Suparna" w:date="2020-03-07T14:05:00Z"/>
        </w:rPr>
        <w:pPrChange w:id="113" w:author="Bhattacharjee, Suparna" w:date="2020-03-07T14:05:00Z">
          <w:pPr>
            <w:pStyle w:val="ListParagraph"/>
          </w:pPr>
        </w:pPrChange>
      </w:pPr>
    </w:p>
    <w:p w14:paraId="03E20078" w14:textId="3318F53D" w:rsidR="00636C50" w:rsidRPr="006653CF" w:rsidRDefault="00636C50" w:rsidP="00E24CA2">
      <w:pPr>
        <w:pStyle w:val="ListParagraph"/>
        <w:numPr>
          <w:ilvl w:val="0"/>
          <w:numId w:val="6"/>
        </w:numPr>
        <w:jc w:val="both"/>
        <w:pPrChange w:id="114" w:author="Bhattacharjee, Suparna" w:date="2020-03-07T14:05:00Z">
          <w:pPr>
            <w:pStyle w:val="ListParagraph"/>
            <w:numPr>
              <w:numId w:val="6"/>
            </w:numPr>
            <w:ind w:left="1080" w:hanging="360"/>
            <w:jc w:val="both"/>
          </w:pPr>
        </w:pPrChange>
      </w:pPr>
      <w:del w:id="115" w:author="Bhattacharjee, Suparna" w:date="2020-03-07T14:05:00Z">
        <w:r w:rsidRPr="006653CF" w:rsidDel="00E24CA2">
          <w:delText xml:space="preserve">Basic Linear model </w:delText>
        </w:r>
      </w:del>
      <w:r w:rsidRPr="006653CF">
        <w:t xml:space="preserve">with </w:t>
      </w:r>
      <w:ins w:id="116" w:author="Bhattacharjee, Suparna" w:date="2020-03-07T14:05:00Z">
        <w:r w:rsidR="00E24CA2">
          <w:t>Regularization (</w:t>
        </w:r>
      </w:ins>
      <w:r w:rsidRPr="006653CF">
        <w:t>Lasso shrinkage</w:t>
      </w:r>
      <w:ins w:id="117" w:author="Bhattacharjee, Suparna" w:date="2020-03-07T14:05:00Z">
        <w:r w:rsidR="00E24CA2">
          <w:t>)</w:t>
        </w:r>
      </w:ins>
      <w:del w:id="118" w:author="Bhattacharjee, Suparna" w:date="2020-03-07T14:05:00Z">
        <w:r w:rsidR="0068620F" w:rsidRPr="006653CF" w:rsidDel="00E24CA2">
          <w:delText>.</w:delText>
        </w:r>
      </w:del>
    </w:p>
    <w:p w14:paraId="202A386A" w14:textId="77777777" w:rsidR="00586908" w:rsidRPr="006653CF" w:rsidRDefault="00586908" w:rsidP="00586908">
      <w:pPr>
        <w:pStyle w:val="ListParagraph"/>
      </w:pPr>
    </w:p>
    <w:p w14:paraId="78DE3B23" w14:textId="616C2159" w:rsidR="00636C50" w:rsidRPr="006653CF" w:rsidRDefault="00636C50" w:rsidP="00586908">
      <w:pPr>
        <w:pStyle w:val="ListParagraph"/>
        <w:numPr>
          <w:ilvl w:val="0"/>
          <w:numId w:val="6"/>
        </w:numPr>
        <w:jc w:val="both"/>
      </w:pPr>
      <w:r w:rsidRPr="006653CF">
        <w:t>Residual Plotting</w:t>
      </w:r>
      <w:r w:rsidR="0068620F" w:rsidRPr="006653CF">
        <w:t>.</w:t>
      </w:r>
    </w:p>
    <w:p w14:paraId="4B6C3AF4" w14:textId="77777777" w:rsidR="00586908" w:rsidRPr="006653CF" w:rsidRDefault="00586908" w:rsidP="00586908">
      <w:pPr>
        <w:pStyle w:val="ListParagraph"/>
      </w:pPr>
    </w:p>
    <w:p w14:paraId="755FD6EF" w14:textId="7155BF0B" w:rsidR="00E24CA2" w:rsidRPr="006653CF" w:rsidDel="00E24CA2" w:rsidRDefault="00E24CA2" w:rsidP="00E24CA2">
      <w:pPr>
        <w:pStyle w:val="ListParagraph"/>
        <w:numPr>
          <w:ilvl w:val="0"/>
          <w:numId w:val="6"/>
        </w:numPr>
        <w:jc w:val="both"/>
        <w:rPr>
          <w:del w:id="119" w:author="Bhattacharjee, Suparna" w:date="2020-03-07T14:05:00Z"/>
          <w:moveTo w:id="120" w:author="Bhattacharjee, Suparna" w:date="2020-03-07T14:05:00Z"/>
        </w:rPr>
      </w:pPr>
      <w:moveToRangeStart w:id="121" w:author="Bhattacharjee, Suparna" w:date="2020-03-07T14:05:00Z" w:name="move34482361"/>
      <w:moveTo w:id="122" w:author="Bhattacharjee, Suparna" w:date="2020-03-07T14:05:00Z">
        <w:r w:rsidRPr="006653CF">
          <w:t>Model Tuning</w:t>
        </w:r>
      </w:moveTo>
      <w:ins w:id="123" w:author="Bhattacharjee, Suparna" w:date="2020-03-07T14:05:00Z">
        <w:r>
          <w:t xml:space="preserve"> - </w:t>
        </w:r>
      </w:ins>
      <w:moveTo w:id="124" w:author="Bhattacharjee, Suparna" w:date="2020-03-07T14:05:00Z">
        <w:del w:id="125" w:author="Bhattacharjee, Suparna" w:date="2020-03-07T14:05:00Z">
          <w:r w:rsidRPr="006653CF" w:rsidDel="00E24CA2">
            <w:delText>.</w:delText>
          </w:r>
        </w:del>
      </w:moveTo>
    </w:p>
    <w:moveToRangeEnd w:id="121"/>
    <w:p w14:paraId="7A3BD6EE" w14:textId="64BE9480" w:rsidR="00636C50" w:rsidRDefault="00636C50" w:rsidP="00E24CA2">
      <w:pPr>
        <w:pStyle w:val="ListParagraph"/>
        <w:numPr>
          <w:ilvl w:val="0"/>
          <w:numId w:val="6"/>
        </w:numPr>
        <w:jc w:val="both"/>
        <w:rPr>
          <w:ins w:id="126" w:author="Bhattacharjee, Suparna" w:date="2020-03-07T14:06:00Z"/>
        </w:rPr>
      </w:pPr>
      <w:r w:rsidRPr="006653CF">
        <w:t xml:space="preserve">Grid </w:t>
      </w:r>
      <w:proofErr w:type="spellStart"/>
      <w:r w:rsidRPr="006653CF">
        <w:t>SearchCV</w:t>
      </w:r>
      <w:proofErr w:type="spellEnd"/>
      <w:r w:rsidR="0068620F" w:rsidRPr="006653CF">
        <w:t>.</w:t>
      </w:r>
    </w:p>
    <w:p w14:paraId="7E53EBBB" w14:textId="77777777" w:rsidR="00E24CA2" w:rsidRDefault="00E24CA2" w:rsidP="00E24CA2">
      <w:pPr>
        <w:pStyle w:val="ListParagraph"/>
        <w:ind w:left="1080"/>
        <w:jc w:val="both"/>
        <w:rPr>
          <w:ins w:id="127" w:author="Bhattacharjee, Suparna" w:date="2020-03-07T14:05:00Z"/>
        </w:rPr>
        <w:pPrChange w:id="128" w:author="Bhattacharjee, Suparna" w:date="2020-03-07T14:06:00Z">
          <w:pPr>
            <w:pStyle w:val="ListParagraph"/>
            <w:numPr>
              <w:numId w:val="6"/>
            </w:numPr>
            <w:ind w:left="1080" w:hanging="360"/>
            <w:jc w:val="both"/>
          </w:pPr>
        </w:pPrChange>
      </w:pPr>
    </w:p>
    <w:p w14:paraId="65A8EF22" w14:textId="554575A1" w:rsidR="00E24CA2" w:rsidRPr="006653CF" w:rsidRDefault="00E24CA2" w:rsidP="00E24CA2">
      <w:pPr>
        <w:pStyle w:val="ListParagraph"/>
        <w:numPr>
          <w:ilvl w:val="0"/>
          <w:numId w:val="6"/>
        </w:numPr>
        <w:jc w:val="both"/>
        <w:pPrChange w:id="129" w:author="Bhattacharjee, Suparna" w:date="2020-03-07T14:05:00Z">
          <w:pPr>
            <w:pStyle w:val="ListParagraph"/>
            <w:numPr>
              <w:numId w:val="6"/>
            </w:numPr>
            <w:ind w:left="1080" w:hanging="360"/>
            <w:jc w:val="both"/>
          </w:pPr>
        </w:pPrChange>
      </w:pPr>
      <w:ins w:id="130" w:author="Bhattacharjee, Suparna" w:date="2020-03-07T14:05:00Z">
        <w:r>
          <w:t>Creating a vis</w:t>
        </w:r>
      </w:ins>
      <w:ins w:id="131" w:author="Bhattacharjee, Suparna" w:date="2020-03-07T14:06:00Z">
        <w:r>
          <w:t xml:space="preserve">ualization dashboard. </w:t>
        </w:r>
      </w:ins>
      <w:bookmarkStart w:id="132" w:name="_GoBack"/>
      <w:bookmarkEnd w:id="132"/>
    </w:p>
    <w:p w14:paraId="6342B7B0" w14:textId="77777777" w:rsidR="00586908" w:rsidRPr="006653CF" w:rsidRDefault="00586908" w:rsidP="00586908">
      <w:pPr>
        <w:pStyle w:val="ListParagraph"/>
      </w:pPr>
    </w:p>
    <w:p w14:paraId="55FEF7EA" w14:textId="4411AE7D" w:rsidR="00636C50" w:rsidRPr="006653CF" w:rsidDel="00E24CA2" w:rsidRDefault="00636C50" w:rsidP="00586908">
      <w:pPr>
        <w:pStyle w:val="ListParagraph"/>
        <w:numPr>
          <w:ilvl w:val="0"/>
          <w:numId w:val="6"/>
        </w:numPr>
        <w:jc w:val="both"/>
        <w:rPr>
          <w:moveFrom w:id="133" w:author="Bhattacharjee, Suparna" w:date="2020-03-07T14:05:00Z"/>
        </w:rPr>
      </w:pPr>
      <w:moveFromRangeStart w:id="134" w:author="Bhattacharjee, Suparna" w:date="2020-03-07T14:05:00Z" w:name="move34482361"/>
      <w:moveFrom w:id="135" w:author="Bhattacharjee, Suparna" w:date="2020-03-07T14:05:00Z">
        <w:r w:rsidRPr="006653CF" w:rsidDel="00E24CA2">
          <w:t>Model Tuning</w:t>
        </w:r>
        <w:r w:rsidR="0068620F" w:rsidRPr="006653CF" w:rsidDel="00E24CA2">
          <w:t>.</w:t>
        </w:r>
      </w:moveFrom>
    </w:p>
    <w:moveFromRangeEnd w:id="134"/>
    <w:p w14:paraId="07648E1F" w14:textId="6371F741" w:rsidR="0068620F" w:rsidRPr="006653CF" w:rsidRDefault="0068620F" w:rsidP="0068620F"/>
    <w:p w14:paraId="308D5435" w14:textId="77777777" w:rsidR="003F3552" w:rsidRPr="006653CF" w:rsidRDefault="003F3552" w:rsidP="00637B2C">
      <w:pPr>
        <w:jc w:val="both"/>
      </w:pPr>
    </w:p>
    <w:p w14:paraId="2073C94E" w14:textId="108408CB" w:rsidR="003F3552" w:rsidRDefault="00E24CA2" w:rsidP="00E24CA2">
      <w:pPr>
        <w:pStyle w:val="ListParagraph"/>
        <w:numPr>
          <w:ilvl w:val="0"/>
          <w:numId w:val="9"/>
        </w:numPr>
        <w:jc w:val="both"/>
        <w:rPr>
          <w:ins w:id="136" w:author="Bhattacharjee, Suparna" w:date="2020-03-07T13:56:00Z"/>
        </w:rPr>
        <w:pPrChange w:id="137" w:author="Bhattacharjee, Suparna" w:date="2020-03-07T13:56:00Z">
          <w:pPr>
            <w:jc w:val="both"/>
          </w:pPr>
        </w:pPrChange>
      </w:pPr>
      <w:ins w:id="138" w:author="Bhattacharjee, Suparna" w:date="2020-03-07T13:56:00Z">
        <w:r>
          <w:t xml:space="preserve">Each of the wells belong to the same distribution- do hypothesis testing on the datasets, the mean </w:t>
        </w:r>
      </w:ins>
      <w:ins w:id="139" w:author="Bhattacharjee, Suparna" w:date="2020-03-07T13:57:00Z">
        <w:r>
          <w:t xml:space="preserve">is same for the output, they come from same statistical </w:t>
        </w:r>
        <w:proofErr w:type="spellStart"/>
        <w:r>
          <w:t>distbn</w:t>
        </w:r>
        <w:proofErr w:type="spellEnd"/>
        <w:r>
          <w:t xml:space="preserve">. Frequency plot. </w:t>
        </w:r>
      </w:ins>
    </w:p>
    <w:p w14:paraId="53976993" w14:textId="77777777" w:rsidR="00E24CA2" w:rsidRPr="006653CF" w:rsidRDefault="00E24CA2" w:rsidP="00637B2C">
      <w:pPr>
        <w:jc w:val="both"/>
      </w:pPr>
    </w:p>
    <w:sectPr w:rsidR="00E24CA2" w:rsidRPr="006653C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Sruthi Karicheri" w:date="2020-03-07T09:05:00Z" w:initials="SK">
    <w:p w14:paraId="23479972" w14:textId="71522C6B" w:rsidR="00DB517A" w:rsidRDefault="00DB517A">
      <w:pPr>
        <w:pStyle w:val="CommentText"/>
      </w:pPr>
      <w:r>
        <w:rPr>
          <w:rStyle w:val="CommentReference"/>
        </w:rPr>
        <w:annotationRef/>
      </w:r>
      <w:r>
        <w:t xml:space="preserve">Do </w:t>
      </w:r>
      <w:proofErr w:type="gramStart"/>
      <w:r>
        <w:t>not’s</w:t>
      </w:r>
      <w:proofErr w:type="gramEnd"/>
      <w:r>
        <w:t xml:space="preserve"> understand. May rewrite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47997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479972" w16cid:durableId="220DE2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406C6" w14:textId="77777777" w:rsidR="00371CBE" w:rsidRDefault="00371CBE" w:rsidP="00C3774F">
      <w:pPr>
        <w:spacing w:after="0" w:line="240" w:lineRule="auto"/>
      </w:pPr>
      <w:r>
        <w:separator/>
      </w:r>
    </w:p>
  </w:endnote>
  <w:endnote w:type="continuationSeparator" w:id="0">
    <w:p w14:paraId="65CA591F" w14:textId="77777777" w:rsidR="00371CBE" w:rsidRDefault="00371CBE" w:rsidP="00C3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84D7B" w14:textId="77777777" w:rsidR="00371CBE" w:rsidRDefault="00371CBE" w:rsidP="00C3774F">
      <w:pPr>
        <w:spacing w:after="0" w:line="240" w:lineRule="auto"/>
      </w:pPr>
      <w:r>
        <w:separator/>
      </w:r>
    </w:p>
  </w:footnote>
  <w:footnote w:type="continuationSeparator" w:id="0">
    <w:p w14:paraId="6DAEE3DA" w14:textId="77777777" w:rsidR="00371CBE" w:rsidRDefault="00371CBE" w:rsidP="00C37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67E7" w14:textId="7D11BBCE" w:rsidR="00C3774F" w:rsidRDefault="00C3774F">
    <w:pPr>
      <w:pStyle w:val="Header"/>
    </w:pPr>
    <w:r>
      <w:ptab w:relativeTo="margin" w:alignment="center" w:leader="none"/>
    </w:r>
    <w:r>
      <w:ptab w:relativeTo="margin" w:alignment="right" w:leader="none"/>
    </w:r>
    <w:r>
      <w:t>Final Project Proposal</w:t>
    </w:r>
  </w:p>
  <w:p w14:paraId="7411AD1D" w14:textId="132CCB9F" w:rsidR="00C3774F" w:rsidRDefault="00C3774F">
    <w:pPr>
      <w:pStyle w:val="Header"/>
    </w:pPr>
    <w:r>
      <w:tab/>
    </w:r>
    <w:r>
      <w:tab/>
      <w:t xml:space="preserve">Jennie Ran, Sruthi </w:t>
    </w:r>
    <w:proofErr w:type="spellStart"/>
    <w:r>
      <w:t>Karicheri</w:t>
    </w:r>
    <w:proofErr w:type="spellEnd"/>
    <w:r>
      <w:t>, Suparna Bhattacharjee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6857"/>
    <w:multiLevelType w:val="hybridMultilevel"/>
    <w:tmpl w:val="E52C7D3A"/>
    <w:lvl w:ilvl="0" w:tplc="6478A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77B40"/>
    <w:multiLevelType w:val="hybridMultilevel"/>
    <w:tmpl w:val="80F0EF84"/>
    <w:lvl w:ilvl="0" w:tplc="CC4AA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9E5936"/>
    <w:multiLevelType w:val="hybridMultilevel"/>
    <w:tmpl w:val="AAFCF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D5A4F"/>
    <w:multiLevelType w:val="hybridMultilevel"/>
    <w:tmpl w:val="3C50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C0A44"/>
    <w:multiLevelType w:val="hybridMultilevel"/>
    <w:tmpl w:val="6922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45F93"/>
    <w:multiLevelType w:val="hybridMultilevel"/>
    <w:tmpl w:val="B142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74548"/>
    <w:multiLevelType w:val="hybridMultilevel"/>
    <w:tmpl w:val="D9D0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D6468"/>
    <w:multiLevelType w:val="hybridMultilevel"/>
    <w:tmpl w:val="3A2A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C08AA"/>
    <w:multiLevelType w:val="hybridMultilevel"/>
    <w:tmpl w:val="36667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ruthi Karicheri">
    <w15:presenceInfo w15:providerId="None" w15:userId="Sruthi Karicheri"/>
  </w15:person>
  <w15:person w15:author="Bhattacharjee, Suparna">
    <w15:presenceInfo w15:providerId="AD" w15:userId="S::bhattacharjees@hbu.edu::33fbf81d-67e7-4991-a469-91f013e528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97"/>
    <w:rsid w:val="000534B6"/>
    <w:rsid w:val="00083F08"/>
    <w:rsid w:val="000D5A86"/>
    <w:rsid w:val="001E47D7"/>
    <w:rsid w:val="00283605"/>
    <w:rsid w:val="00326112"/>
    <w:rsid w:val="003269B6"/>
    <w:rsid w:val="00371CBE"/>
    <w:rsid w:val="003F3552"/>
    <w:rsid w:val="003F67D6"/>
    <w:rsid w:val="00535D40"/>
    <w:rsid w:val="00560050"/>
    <w:rsid w:val="00586908"/>
    <w:rsid w:val="00636C50"/>
    <w:rsid w:val="00637B2C"/>
    <w:rsid w:val="006653CF"/>
    <w:rsid w:val="0068620F"/>
    <w:rsid w:val="00716298"/>
    <w:rsid w:val="0088076B"/>
    <w:rsid w:val="008817C8"/>
    <w:rsid w:val="008D7489"/>
    <w:rsid w:val="009435B6"/>
    <w:rsid w:val="009465AC"/>
    <w:rsid w:val="00956B2C"/>
    <w:rsid w:val="0097125B"/>
    <w:rsid w:val="009E4F97"/>
    <w:rsid w:val="00A87B09"/>
    <w:rsid w:val="00AB3F38"/>
    <w:rsid w:val="00B07542"/>
    <w:rsid w:val="00B645C0"/>
    <w:rsid w:val="00BD456C"/>
    <w:rsid w:val="00C3774F"/>
    <w:rsid w:val="00D84421"/>
    <w:rsid w:val="00D86154"/>
    <w:rsid w:val="00DB1A0B"/>
    <w:rsid w:val="00DB517A"/>
    <w:rsid w:val="00DF40C0"/>
    <w:rsid w:val="00E2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42B9"/>
  <w15:chartTrackingRefBased/>
  <w15:docId w15:val="{06CB4EC0-F8BE-4E50-91B7-C6F9B1AB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C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7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4F"/>
  </w:style>
  <w:style w:type="paragraph" w:styleId="Footer">
    <w:name w:val="footer"/>
    <w:basedOn w:val="Normal"/>
    <w:link w:val="FooterChar"/>
    <w:uiPriority w:val="99"/>
    <w:unhideWhenUsed/>
    <w:rsid w:val="00C37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4F"/>
  </w:style>
  <w:style w:type="paragraph" w:styleId="BalloonText">
    <w:name w:val="Balloon Text"/>
    <w:basedOn w:val="Normal"/>
    <w:link w:val="BalloonTextChar"/>
    <w:uiPriority w:val="99"/>
    <w:semiHidden/>
    <w:unhideWhenUsed/>
    <w:rsid w:val="00283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0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51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1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1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1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1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Suparna</dc:creator>
  <cp:keywords/>
  <dc:description/>
  <cp:lastModifiedBy>Bhattacharjee, Suparna</cp:lastModifiedBy>
  <cp:revision>4</cp:revision>
  <dcterms:created xsi:type="dcterms:W3CDTF">2020-03-07T19:20:00Z</dcterms:created>
  <dcterms:modified xsi:type="dcterms:W3CDTF">2020-03-07T20:06:00Z</dcterms:modified>
</cp:coreProperties>
</file>